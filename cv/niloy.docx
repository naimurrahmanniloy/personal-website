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numPr>
          <w:ilvl w:val="0"/>
          <w:numId w:val="4"/>
        </w:numPr>
        <w:ind w:left="720" w:hanging="360"/>
        <w:rPr>
          <w:rFonts w:ascii="Libre Baskerville" w:cs="Libre Baskerville" w:eastAsia="Libre Baskerville" w:hAnsi="Libre Baskerville"/>
          <w:b w:val="1"/>
          <w:sz w:val="40"/>
          <w:szCs w:val="40"/>
          <w:u w:val="none"/>
          <w:rPrChange w:author="Namur Rahman Niloy" w:id="1" w:date="2019-12-03T09:48:54Z">
            <w:rPr>
              <w:rFonts w:ascii="Libre Baskerville" w:cs="Libre Baskerville" w:eastAsia="Libre Baskerville" w:hAnsi="Libre Baskerville"/>
              <w:b w:val="1"/>
              <w:sz w:val="30"/>
              <w:szCs w:val="30"/>
            </w:rPr>
          </w:rPrChange>
        </w:rPr>
        <w:pPrChange w:author="Namur Rahman Niloy" w:id="0" w:date="2019-12-03T09:48:54Z">
          <w:pPr/>
        </w:pPrChange>
      </w:pPr>
      <w:r w:rsidDel="00000000" w:rsidR="00000000" w:rsidRPr="00000000">
        <w:rPr>
          <w:rFonts w:ascii="Libre Baskerville" w:cs="Libre Baskerville" w:eastAsia="Libre Baskerville" w:hAnsi="Libre Baskerville"/>
          <w:b w:val="1"/>
          <w:sz w:val="40"/>
          <w:szCs w:val="40"/>
          <w:rtl w:val="0"/>
        </w:rPr>
        <w:t xml:space="preserve">Resume</w:t>
      </w:r>
      <w:r w:rsidDel="00000000" w:rsidR="00000000" w:rsidRPr="00000000">
        <w:rPr>
          <w:rtl w:val="0"/>
        </w:rPr>
      </w:r>
      <w:del w:author="Namur Rahman Niloy" w:id="0" w:date="2019-12-03T09:49:05Z">
        <w:r w:rsidDel="00000000" w:rsidR="00000000" w:rsidRPr="00000000">
          <w:drawing>
            <wp:anchor allowOverlap="1" behindDoc="0" distB="0" distT="0" distL="114300" distR="114300" hidden="0" layoutInCell="1" locked="0" relativeHeight="0" simplePos="0">
              <wp:simplePos x="0" y="0"/>
              <wp:positionH relativeFrom="column">
                <wp:posOffset>4799965</wp:posOffset>
              </wp:positionH>
              <wp:positionV relativeFrom="paragraph">
                <wp:posOffset>11430</wp:posOffset>
              </wp:positionV>
              <wp:extent cx="1380490" cy="178879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0490" cy="1788795"/>
                      </a:xfrm>
                      <a:prstGeom prst="rect"/>
                      <a:ln/>
                    </pic:spPr>
                  </pic:pic>
                </a:graphicData>
              </a:graphic>
            </wp:anchor>
          </w:drawing>
        </w:r>
      </w:del>
    </w:p>
    <w:p w:rsidR="00000000" w:rsidDel="00000000" w:rsidP="00000000" w:rsidRDefault="00000000" w:rsidRPr="00000000" w14:paraId="00000003">
      <w:pPr>
        <w:tabs>
          <w:tab w:val="left" w:pos="1055"/>
        </w:tabs>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tl w:val="0"/>
        </w:rPr>
        <w:t xml:space="preserve">OF</w:t>
      </w:r>
    </w:p>
    <w:p w:rsidR="00000000" w:rsidDel="00000000" w:rsidP="00000000" w:rsidRDefault="00000000" w:rsidRPr="00000000" w14:paraId="00000004">
      <w:pPr>
        <w:rPr>
          <w:rFonts w:ascii="Libre Baskerville" w:cs="Libre Baskerville" w:eastAsia="Libre Baskerville" w:hAnsi="Libre Baskerville"/>
          <w:b w:val="1"/>
          <w:sz w:val="32"/>
          <w:szCs w:val="32"/>
        </w:rPr>
      </w:pPr>
      <w:r w:rsidDel="00000000" w:rsidR="00000000" w:rsidRPr="00000000">
        <w:rPr>
          <w:rFonts w:ascii="Libre Baskerville" w:cs="Libre Baskerville" w:eastAsia="Libre Baskerville" w:hAnsi="Libre Baskerville"/>
          <w:b w:val="1"/>
          <w:sz w:val="32"/>
          <w:szCs w:val="32"/>
          <w:rtl w:val="0"/>
        </w:rPr>
        <w:t xml:space="preserve">Naimur Rahman Niloy</w:t>
      </w:r>
    </w:p>
    <w:p w:rsidR="00000000" w:rsidDel="00000000" w:rsidP="00000000" w:rsidRDefault="00000000" w:rsidRPr="00000000" w14:paraId="00000005">
      <w:pPr>
        <w:jc w:val="center"/>
        <w:rPr>
          <w:rFonts w:ascii="Libre Baskerville" w:cs="Libre Baskerville" w:eastAsia="Libre Baskerville" w:hAnsi="Libre Baskerville"/>
          <w:b w:val="1"/>
          <w:sz w:val="12"/>
          <w:szCs w:val="12"/>
        </w:rPr>
      </w:pPr>
      <w:r w:rsidDel="00000000" w:rsidR="00000000" w:rsidRPr="00000000">
        <w:rPr>
          <w:rtl w:val="0"/>
        </w:rPr>
      </w:r>
    </w:p>
    <w:p w:rsidR="00000000" w:rsidDel="00000000" w:rsidP="00000000" w:rsidRDefault="00000000" w:rsidRPr="00000000" w14:paraId="00000006">
      <w:pPr>
        <w:rPr>
          <w:rFonts w:ascii="Libre Baskerville" w:cs="Libre Baskerville" w:eastAsia="Libre Baskerville" w:hAnsi="Libre Baskerville"/>
          <w:b w:val="1"/>
          <w:sz w:val="30"/>
          <w:szCs w:val="30"/>
          <w:u w:val="single"/>
        </w:rPr>
      </w:pPr>
      <w:r w:rsidDel="00000000" w:rsidR="00000000" w:rsidRPr="00000000">
        <w:rPr>
          <w:rFonts w:ascii="Libre Baskerville" w:cs="Libre Baskerville" w:eastAsia="Libre Baskerville" w:hAnsi="Libre Baskerville"/>
          <w:b w:val="1"/>
          <w:sz w:val="30"/>
          <w:szCs w:val="30"/>
          <w:u w:val="single"/>
          <w:rtl w:val="0"/>
        </w:rPr>
        <w:t xml:space="preserve">Contact Address: </w:t>
      </w:r>
    </w:p>
    <w:p w:rsidR="00000000" w:rsidDel="00000000" w:rsidP="00000000" w:rsidRDefault="00000000" w:rsidRPr="00000000" w14:paraId="00000007">
      <w:pPr>
        <w:rPr>
          <w:rFonts w:ascii="Libre Baskerville" w:cs="Libre Baskerville" w:eastAsia="Libre Baskerville" w:hAnsi="Libre Baskerville"/>
          <w:sz w:val="30"/>
          <w:szCs w:val="30"/>
        </w:rPr>
      </w:pPr>
      <w:r w:rsidDel="00000000" w:rsidR="00000000" w:rsidRPr="00000000">
        <w:rPr>
          <w:rFonts w:ascii="Libre Baskerville" w:cs="Libre Baskerville" w:eastAsia="Libre Baskerville" w:hAnsi="Libre Baskerville"/>
          <w:sz w:val="30"/>
          <w:szCs w:val="30"/>
          <w:rtl w:val="0"/>
        </w:rPr>
        <w:t xml:space="preserve">House# Ka-200/Gha-66, Uttarpara, </w:t>
      </w:r>
    </w:p>
    <w:p w:rsidR="00000000" w:rsidDel="00000000" w:rsidP="00000000" w:rsidRDefault="00000000" w:rsidRPr="00000000" w14:paraId="00000008">
      <w:pPr>
        <w:rPr>
          <w:rFonts w:ascii="Libre Baskerville" w:cs="Libre Baskerville" w:eastAsia="Libre Baskerville" w:hAnsi="Libre Baskerville"/>
          <w:sz w:val="30"/>
          <w:szCs w:val="30"/>
        </w:rPr>
      </w:pPr>
      <w:r w:rsidDel="00000000" w:rsidR="00000000" w:rsidRPr="00000000">
        <w:rPr>
          <w:rFonts w:ascii="Libre Baskerville" w:cs="Libre Baskerville" w:eastAsia="Libre Baskerville" w:hAnsi="Libre Baskerville"/>
          <w:sz w:val="30"/>
          <w:szCs w:val="30"/>
          <w:rtl w:val="0"/>
        </w:rPr>
        <w:t xml:space="preserve">Khilkhet, Dhaka-1229.</w:t>
      </w:r>
    </w:p>
    <w:p w:rsidR="00000000" w:rsidDel="00000000" w:rsidP="00000000" w:rsidRDefault="00000000" w:rsidRPr="00000000" w14:paraId="00000009">
      <w:pPr>
        <w:rPr>
          <w:rFonts w:ascii="Libre Baskerville" w:cs="Libre Baskerville" w:eastAsia="Libre Baskerville" w:hAnsi="Libre Baskerville"/>
          <w:sz w:val="30"/>
          <w:szCs w:val="30"/>
        </w:rPr>
      </w:pPr>
      <w:r w:rsidDel="00000000" w:rsidR="00000000" w:rsidRPr="00000000">
        <w:rPr>
          <w:rFonts w:ascii="Libre Baskerville" w:cs="Libre Baskerville" w:eastAsia="Libre Baskerville" w:hAnsi="Libre Baskerville"/>
          <w:sz w:val="30"/>
          <w:szCs w:val="30"/>
          <w:rtl w:val="0"/>
        </w:rPr>
        <w:t xml:space="preserve">Cell Number: 01703-710941</w:t>
      </w:r>
    </w:p>
    <w:p w:rsidR="00000000" w:rsidDel="00000000" w:rsidP="00000000" w:rsidRDefault="00000000" w:rsidRPr="00000000" w14:paraId="0000000A">
      <w:pPr>
        <w:rPr>
          <w:rFonts w:ascii="Libre Baskerville" w:cs="Libre Baskerville" w:eastAsia="Libre Baskerville" w:hAnsi="Libre Baskerville"/>
          <w:sz w:val="30"/>
          <w:szCs w:val="30"/>
        </w:rPr>
      </w:pPr>
      <w:r w:rsidDel="00000000" w:rsidR="00000000" w:rsidRPr="00000000">
        <w:rPr>
          <w:rtl w:val="0"/>
        </w:rPr>
      </w:r>
    </w:p>
    <w:tbl>
      <w:tblPr>
        <w:tblStyle w:val="Table1"/>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3"/>
        <w:tblGridChange w:id="0">
          <w:tblGrid>
            <w:gridCol w:w="9963"/>
          </w:tblGrid>
        </w:tblGridChange>
      </w:tblGrid>
      <w:tr>
        <w:tc>
          <w:tcPr>
            <w:shd w:fill="bfbfbf"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bfbfbf" w:val="clear"/>
              <w:tabs>
                <w:tab w:val="left" w:pos="2460"/>
              </w:tabs>
              <w:spacing w:after="0" w:before="0" w:line="240" w:lineRule="auto"/>
              <w:ind w:left="0" w:right="0" w:firstLine="0"/>
              <w:jc w:val="left"/>
              <w:rPr>
                <w:rFonts w:ascii="Libre Baskerville" w:cs="Libre Baskerville" w:eastAsia="Libre Baskerville" w:hAnsi="Libre Baskerville"/>
                <w:b w:val="1"/>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0"/>
                <w:szCs w:val="30"/>
                <w:u w:val="none"/>
                <w:shd w:fill="auto" w:val="clear"/>
                <w:vertAlign w:val="baseline"/>
                <w:rtl w:val="0"/>
              </w:rPr>
              <w:t xml:space="preserve">Objectives:</w:t>
            </w: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C">
      <w:pPr>
        <w:spacing w:before="240" w:line="276" w:lineRule="auto"/>
        <w:jc w:val="both"/>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sz w:val="30"/>
          <w:szCs w:val="30"/>
          <w:rtl w:val="0"/>
        </w:rPr>
        <w:t xml:space="preserve">To build up my career with an honorable job that will help me much to apply my knowledge, understanding, realizations, leadership and communication skills for the development to the organization and development of their people.</w:t>
      </w:r>
      <w:r w:rsidDel="00000000" w:rsidR="00000000" w:rsidRPr="00000000">
        <w:rPr>
          <w:rFonts w:ascii="Libre Baskerville" w:cs="Libre Baskerville" w:eastAsia="Libre Baskerville" w:hAnsi="Libre Baskerville"/>
          <w:b w:val="1"/>
          <w:sz w:val="30"/>
          <w:szCs w:val="30"/>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ibre Baskerville" w:cs="Libre Baskerville" w:eastAsia="Libre Baskerville" w:hAnsi="Libre Baskerville"/>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ibre Baskerville" w:cs="Libre Baskerville" w:eastAsia="Libre Baskerville" w:hAnsi="Libre Baskerville"/>
          <w:b w:val="1"/>
          <w:i w:val="0"/>
          <w:smallCaps w:val="0"/>
          <w:strike w:val="0"/>
          <w:color w:val="000000"/>
          <w:sz w:val="8"/>
          <w:szCs w:val="8"/>
          <w:u w:val="none"/>
          <w:shd w:fill="auto" w:val="clear"/>
          <w:vertAlign w:val="baseline"/>
        </w:rPr>
      </w:pPr>
      <w:r w:rsidDel="00000000" w:rsidR="00000000" w:rsidRPr="00000000">
        <w:rPr>
          <w:rtl w:val="0"/>
        </w:rPr>
      </w:r>
    </w:p>
    <w:tbl>
      <w:tblPr>
        <w:tblStyle w:val="Table2"/>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3"/>
        <w:tblGridChange w:id="0">
          <w:tblGrid>
            <w:gridCol w:w="9963"/>
          </w:tblGrid>
        </w:tblGridChange>
      </w:tblGrid>
      <w:tr>
        <w:tc>
          <w:tcPr>
            <w:shd w:fill="bfbfbf"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460"/>
              </w:tabs>
              <w:spacing w:after="0" w:before="0" w:line="240" w:lineRule="auto"/>
              <w:ind w:left="0" w:right="0" w:firstLine="0"/>
              <w:jc w:val="left"/>
              <w:rPr>
                <w:rFonts w:ascii="Libre Baskerville" w:cs="Libre Baskerville" w:eastAsia="Libre Baskerville" w:hAnsi="Libre Baskerville"/>
                <w:b w:val="1"/>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0"/>
                <w:szCs w:val="30"/>
                <w:u w:val="none"/>
                <w:shd w:fill="auto" w:val="clear"/>
                <w:vertAlign w:val="baseline"/>
                <w:rtl w:val="0"/>
              </w:rPr>
              <w:t xml:space="preserve">Academic Qualifications:</w:t>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1"/>
          <w:i w:val="0"/>
          <w:smallCaps w:val="0"/>
          <w:strike w:val="0"/>
          <w:color w:val="000000"/>
          <w:sz w:val="20"/>
          <w:szCs w:val="20"/>
          <w:u w:val="singl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2"/>
          <w:szCs w:val="32"/>
          <w:u w:val="none"/>
          <w:shd w:fill="auto" w:val="clear"/>
          <w:vertAlign w:val="baseline"/>
          <w:rtl w:val="0"/>
        </w:rPr>
        <w:tab/>
      </w:r>
      <w:r w:rsidDel="00000000" w:rsidR="00000000" w:rsidRPr="00000000">
        <w:rPr>
          <w:rFonts w:ascii="Libre Baskerville" w:cs="Libre Baskerville" w:eastAsia="Libre Baskerville" w:hAnsi="Libre Baskerville"/>
          <w:b w:val="1"/>
          <w:i w:val="0"/>
          <w:smallCaps w:val="0"/>
          <w:strike w:val="0"/>
          <w:color w:val="000000"/>
          <w:sz w:val="30"/>
          <w:szCs w:val="30"/>
          <w:u w:val="single"/>
          <w:shd w:fill="auto" w:val="clear"/>
          <w:vertAlign w:val="baseline"/>
          <w:rtl w:val="0"/>
        </w:rPr>
        <w:t xml:space="preserve">Diploma in Computer Science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6"/>
          <w:szCs w:val="26"/>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2"/>
          <w:szCs w:val="32"/>
          <w:u w:val="none"/>
          <w:shd w:fill="auto" w:val="clear"/>
          <w:vertAlign w:val="baseline"/>
          <w:rtl w:val="0"/>
        </w:rPr>
        <w:tab/>
      </w: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Institution</w:t>
        <w:tab/>
        <w:tab/>
        <w:t xml:space="preserve">: </w:t>
      </w:r>
      <w:r w:rsidDel="00000000" w:rsidR="00000000" w:rsidRPr="00000000">
        <w:rPr>
          <w:rFonts w:ascii="Libre Baskerville" w:cs="Libre Baskerville" w:eastAsia="Libre Baskerville" w:hAnsi="Libre Baskerville"/>
          <w:b w:val="0"/>
          <w:i w:val="0"/>
          <w:smallCaps w:val="0"/>
          <w:strike w:val="0"/>
          <w:color w:val="000000"/>
          <w:sz w:val="26"/>
          <w:szCs w:val="26"/>
          <w:u w:val="none"/>
          <w:shd w:fill="auto" w:val="clear"/>
          <w:vertAlign w:val="baseline"/>
          <w:rtl w:val="0"/>
        </w:rPr>
        <w:t xml:space="preserve">Ahsanullah Polytechnic Institute (AITVET)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Board</w:t>
        <w:tab/>
        <w:tab/>
        <w:t xml:space="preserve">: BTEB</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Department</w:t>
        <w:tab/>
        <w:t xml:space="preserve">: CSE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Semester</w:t>
        <w:tab/>
        <w:tab/>
        <w:t xml:space="preserve">: 5</w:t>
      </w: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superscript"/>
          <w:rtl w:val="0"/>
        </w:rPr>
        <w:t xml:space="preserve">th</w:t>
      </w: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 Semester (Out of 8</w:t>
      </w: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superscript"/>
          <w:rtl w:val="0"/>
        </w:rPr>
        <w:t xml:space="preserve">th</w:t>
      </w: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Passing Year</w:t>
        <w:tab/>
        <w:t xml:space="preserve">: 2020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1"/>
          <w:i w:val="0"/>
          <w:smallCaps w:val="0"/>
          <w:strike w:val="0"/>
          <w:color w:val="000000"/>
          <w:sz w:val="30"/>
          <w:szCs w:val="30"/>
          <w:u w:val="singl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r>
      <w:r w:rsidDel="00000000" w:rsidR="00000000" w:rsidRPr="00000000">
        <w:rPr>
          <w:rFonts w:ascii="Libre Baskerville" w:cs="Libre Baskerville" w:eastAsia="Libre Baskerville" w:hAnsi="Libre Baskerville"/>
          <w:b w:val="1"/>
          <w:i w:val="0"/>
          <w:smallCaps w:val="0"/>
          <w:strike w:val="0"/>
          <w:color w:val="000000"/>
          <w:sz w:val="30"/>
          <w:szCs w:val="30"/>
          <w:u w:val="single"/>
          <w:shd w:fill="auto" w:val="clear"/>
          <w:vertAlign w:val="baseline"/>
          <w:rtl w:val="0"/>
        </w:rPr>
        <w:t xml:space="preserve">Secondary School Certificate (S.S.C)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Board</w:t>
        <w:tab/>
        <w:tab/>
        <w:t xml:space="preserve">: Dhaka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Group</w:t>
        <w:tab/>
        <w:tab/>
        <w:t xml:space="preserve">: Business Studies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Passing Year</w:t>
        <w:tab/>
        <w:t xml:space="preserve">: 2016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ab/>
        <w:t xml:space="preserve">Result </w:t>
        <w:tab/>
        <w:tab/>
        <w:t xml:space="preserve">: GPA-3.94 (Out of 5.00)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3"/>
        <w:tblGridChange w:id="0">
          <w:tblGrid>
            <w:gridCol w:w="9963"/>
          </w:tblGrid>
        </w:tblGridChange>
      </w:tblGrid>
      <w:tr>
        <w:trPr>
          <w:trHeight w:val="60" w:hRule="atLeast"/>
        </w:trPr>
        <w:tc>
          <w:tcPr>
            <w:shd w:fill="bfbfbf" w:val="clear"/>
          </w:tcPr>
          <w:p w:rsidR="00000000" w:rsidDel="00000000" w:rsidP="00000000" w:rsidRDefault="00000000" w:rsidRPr="00000000" w14:paraId="0000001E">
            <w:pPr>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Communication Skill:</w:t>
            </w:r>
          </w:p>
        </w:tc>
      </w:tr>
    </w:tbl>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A good communication in Bengali and English both oral and written.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tl w:val="0"/>
        </w:rPr>
      </w:r>
    </w:p>
    <w:tbl>
      <w:tblPr>
        <w:tblStyle w:val="Table4"/>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3"/>
        <w:tblGridChange w:id="0">
          <w:tblGrid>
            <w:gridCol w:w="9963"/>
          </w:tblGrid>
        </w:tblGridChange>
      </w:tblGrid>
      <w:tr>
        <w:tc>
          <w:tcPr>
            <w:shd w:fill="bfbfbf" w:val="clear"/>
          </w:tcPr>
          <w:p w:rsidR="00000000" w:rsidDel="00000000" w:rsidP="00000000" w:rsidRDefault="00000000" w:rsidRPr="00000000" w14:paraId="00000021">
            <w:pPr>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Self Assessments:</w:t>
            </w:r>
          </w:p>
        </w:tc>
      </w:tr>
    </w:tbl>
    <w:p w:rsidR="00000000" w:rsidDel="00000000" w:rsidP="00000000" w:rsidRDefault="00000000" w:rsidRPr="00000000" w14:paraId="00000022">
      <w:pPr>
        <w:spacing w:before="240" w:lineRule="auto"/>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Personal attributes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Having self-confident and positive approach.</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Willing to accept responsibilities and to work for the best of organization.</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Hard working and work independent or with minimum supervision.</w:t>
      </w:r>
    </w:p>
    <w:p w:rsidR="00000000" w:rsidDel="00000000" w:rsidP="00000000" w:rsidRDefault="00000000" w:rsidRPr="00000000" w14:paraId="00000026">
      <w:pPr>
        <w:rPr>
          <w:rFonts w:ascii="Libre Baskerville" w:cs="Libre Baskerville" w:eastAsia="Libre Baskerville" w:hAnsi="Libre Baskerville"/>
          <w:b w:val="1"/>
          <w:sz w:val="10"/>
          <w:szCs w:val="10"/>
        </w:rPr>
      </w:pPr>
      <w:r w:rsidDel="00000000" w:rsidR="00000000" w:rsidRPr="00000000">
        <w:rPr>
          <w:rtl w:val="0"/>
        </w:rPr>
      </w:r>
    </w:p>
    <w:p w:rsidR="00000000" w:rsidDel="00000000" w:rsidP="00000000" w:rsidRDefault="00000000" w:rsidRPr="00000000" w14:paraId="00000027">
      <w:pPr>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Interest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Traveling, Reading books, Music.</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Communicating with new people.</w:t>
      </w:r>
    </w:p>
    <w:p w:rsidR="00000000" w:rsidDel="00000000" w:rsidP="00000000" w:rsidRDefault="00000000" w:rsidRPr="00000000" w14:paraId="0000002A">
      <w:pPr>
        <w:rPr>
          <w:rFonts w:ascii="Libre Baskerville" w:cs="Libre Baskerville" w:eastAsia="Libre Baskerville" w:hAnsi="Libre Baskerville"/>
          <w:sz w:val="30"/>
          <w:szCs w:val="30"/>
        </w:rPr>
      </w:pPr>
      <w:r w:rsidDel="00000000" w:rsidR="00000000" w:rsidRPr="00000000">
        <w:rPr>
          <w:rtl w:val="0"/>
        </w:rPr>
      </w:r>
    </w:p>
    <w:p w:rsidR="00000000" w:rsidDel="00000000" w:rsidP="00000000" w:rsidRDefault="00000000" w:rsidRPr="00000000" w14:paraId="0000002B">
      <w:pPr>
        <w:rPr>
          <w:rFonts w:ascii="Libre Baskerville" w:cs="Libre Baskerville" w:eastAsia="Libre Baskerville" w:hAnsi="Libre Baskerville"/>
          <w:sz w:val="30"/>
          <w:szCs w:val="30"/>
        </w:rPr>
      </w:pPr>
      <w:r w:rsidDel="00000000" w:rsidR="00000000" w:rsidRPr="00000000">
        <w:rPr>
          <w:rtl w:val="0"/>
        </w:rPr>
      </w:r>
    </w:p>
    <w:tbl>
      <w:tblPr>
        <w:tblStyle w:val="Table5"/>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3"/>
        <w:tblGridChange w:id="0">
          <w:tblGrid>
            <w:gridCol w:w="9963"/>
          </w:tblGrid>
        </w:tblGridChange>
      </w:tblGrid>
      <w:tr>
        <w:tc>
          <w:tcPr>
            <w:shd w:fill="bfbfbf"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1"/>
                <w:i w:val="0"/>
                <w:smallCaps w:val="0"/>
                <w:strike w:val="0"/>
                <w:color w:val="000000"/>
                <w:sz w:val="30"/>
                <w:szCs w:val="30"/>
                <w:u w:val="singl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0"/>
                <w:szCs w:val="30"/>
                <w:u w:val="none"/>
                <w:shd w:fill="auto" w:val="clear"/>
                <w:vertAlign w:val="baseline"/>
                <w:rtl w:val="0"/>
              </w:rPr>
              <w:t xml:space="preserve">Personal Information:</w:t>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1"/>
          <w:i w:val="0"/>
          <w:smallCaps w:val="0"/>
          <w:strike w:val="0"/>
          <w:color w:val="000000"/>
          <w:sz w:val="30"/>
          <w:szCs w:val="30"/>
          <w:u w:val="singl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0"/>
          <w:szCs w:val="30"/>
          <w:u w:val="none"/>
          <w:shd w:fill="auto" w:val="clear"/>
          <w:vertAlign w:val="baseline"/>
          <w:rtl w:val="0"/>
        </w:rPr>
        <w:tab/>
        <w:tab/>
        <w:tab/>
        <w:tab/>
        <w:tab/>
        <w:tab/>
        <w:tab/>
      </w:r>
      <w:r w:rsidDel="00000000" w:rsidR="00000000" w:rsidRPr="00000000">
        <w:rPr>
          <w:rtl w:val="0"/>
        </w:rPr>
      </w:r>
    </w:p>
    <w:p w:rsidR="00000000" w:rsidDel="00000000" w:rsidP="00000000" w:rsidRDefault="00000000" w:rsidRPr="00000000" w14:paraId="0000002E">
      <w:pPr>
        <w:spacing w:line="276" w:lineRule="auto"/>
        <w:ind w:firstLine="360"/>
        <w:rPr>
          <w:rFonts w:ascii="Libre Baskerville" w:cs="Libre Baskerville" w:eastAsia="Libre Baskerville" w:hAnsi="Libre Baskerville"/>
          <w:b w:val="1"/>
          <w:sz w:val="12"/>
          <w:szCs w:val="12"/>
        </w:rPr>
      </w:pPr>
      <w:r w:rsidDel="00000000" w:rsidR="00000000" w:rsidRPr="00000000">
        <w:rPr>
          <w:rFonts w:ascii="Libre Baskerville" w:cs="Libre Baskerville" w:eastAsia="Libre Baskerville" w:hAnsi="Libre Baskerville"/>
          <w:sz w:val="30"/>
          <w:szCs w:val="30"/>
          <w:rtl w:val="0"/>
        </w:rPr>
        <w:t xml:space="preserve">Name</w:t>
        <w:tab/>
        <w:tab/>
        <w:tab/>
        <w:t xml:space="preserve">: </w:t>
      </w:r>
      <w:r w:rsidDel="00000000" w:rsidR="00000000" w:rsidRPr="00000000">
        <w:rPr>
          <w:rFonts w:ascii="Libre Baskerville" w:cs="Libre Baskerville" w:eastAsia="Libre Baskerville" w:hAnsi="Libre Baskerville"/>
          <w:b w:val="1"/>
          <w:sz w:val="32"/>
          <w:szCs w:val="32"/>
          <w:rtl w:val="0"/>
        </w:rPr>
        <w:t xml:space="preserve">Naimur Rahman Niloy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Father’s Name</w:t>
        <w:tab/>
        <w:tab/>
        <w:t xml:space="preserve">: Md. Fazlul Kader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Mother’s Name</w:t>
        <w:tab/>
        <w:t xml:space="preserve">: Nasima Sultana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Nationality</w:t>
        <w:tab/>
        <w:tab/>
        <w:t xml:space="preserve">: Bangladeshi by birth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Date of Birth</w:t>
        <w:tab/>
        <w:tab/>
        <w:t xml:space="preserve">: 18/06/1999</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Religion</w:t>
        <w:tab/>
        <w:tab/>
        <w:tab/>
        <w:t xml:space="preserve">: Islam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Marital status</w:t>
        <w:tab/>
        <w:tab/>
        <w:t xml:space="preserve">: Unmarried</w:t>
      </w:r>
      <w:r w:rsidDel="00000000" w:rsidR="00000000" w:rsidRPr="00000000">
        <w:rPr>
          <w:rFonts w:ascii="Libre Baskerville" w:cs="Libre Baskerville" w:eastAsia="Libre Baskerville" w:hAnsi="Libre Baskerville"/>
          <w:b w:val="1"/>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Sex</w:t>
        <w:tab/>
        <w:tab/>
        <w:tab/>
        <w:t xml:space="preserve">: Male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ibre Baskerville" w:cs="Libre Baskerville" w:eastAsia="Libre Baskerville" w:hAnsi="Libre Baskerville"/>
          <w:b w:val="0"/>
          <w:i w:val="0"/>
          <w:smallCaps w:val="0"/>
          <w:strike w:val="0"/>
          <w:color w:val="000000"/>
          <w:sz w:val="30"/>
          <w:szCs w:val="3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0"/>
          <w:szCs w:val="30"/>
          <w:u w:val="none"/>
          <w:shd w:fill="auto" w:val="clear"/>
          <w:vertAlign w:val="baseline"/>
          <w:rtl w:val="0"/>
        </w:rPr>
        <w:t xml:space="preserve">Blood Group</w:t>
        <w:tab/>
        <w:tab/>
        <w:t xml:space="preserve">: B+ (Positive)</w:t>
      </w:r>
    </w:p>
    <w:p w:rsidR="00000000" w:rsidDel="00000000" w:rsidP="00000000" w:rsidRDefault="00000000" w:rsidRPr="00000000" w14:paraId="00000037">
      <w:pPr>
        <w:rPr>
          <w:rFonts w:ascii="Libre Baskerville" w:cs="Libre Baskerville" w:eastAsia="Libre Baskerville" w:hAnsi="Libre Baskerville"/>
          <w:sz w:val="30"/>
          <w:szCs w:val="30"/>
        </w:rPr>
      </w:pPr>
      <w:r w:rsidDel="00000000" w:rsidR="00000000" w:rsidRPr="00000000">
        <w:rPr>
          <w:rFonts w:ascii="Libre Baskerville" w:cs="Libre Baskerville" w:eastAsia="Libre Baskerville" w:hAnsi="Libre Baskerville"/>
          <w:sz w:val="30"/>
          <w:szCs w:val="30"/>
          <w:rtl w:val="0"/>
        </w:rPr>
        <w:t xml:space="preserve">     Permanent address   : House# Ka- 200/Gha-66, Uttarpara, </w:t>
      </w:r>
    </w:p>
    <w:p w:rsidR="00000000" w:rsidDel="00000000" w:rsidP="00000000" w:rsidRDefault="00000000" w:rsidRPr="00000000" w14:paraId="00000038">
      <w:pPr>
        <w:ind w:left="2160" w:firstLine="720"/>
        <w:rPr>
          <w:rFonts w:ascii="Libre Baskerville" w:cs="Libre Baskerville" w:eastAsia="Libre Baskerville" w:hAnsi="Libre Baskerville"/>
          <w:sz w:val="30"/>
          <w:szCs w:val="30"/>
        </w:rPr>
      </w:pPr>
      <w:r w:rsidDel="00000000" w:rsidR="00000000" w:rsidRPr="00000000">
        <w:rPr>
          <w:rFonts w:ascii="Libre Baskerville" w:cs="Libre Baskerville" w:eastAsia="Libre Baskerville" w:hAnsi="Libre Baskerville"/>
          <w:sz w:val="30"/>
          <w:szCs w:val="30"/>
          <w:rtl w:val="0"/>
        </w:rPr>
        <w:t xml:space="preserve"> Khilkhet, Dhaka-1229.</w:t>
      </w:r>
    </w:p>
    <w:p w:rsidR="00000000" w:rsidDel="00000000" w:rsidP="00000000" w:rsidRDefault="00000000" w:rsidRPr="00000000" w14:paraId="00000039">
      <w:pPr>
        <w:rPr>
          <w:rFonts w:ascii="Libre Baskerville" w:cs="Libre Baskerville" w:eastAsia="Libre Baskerville" w:hAnsi="Libre Baskerville"/>
          <w:sz w:val="30"/>
          <w:szCs w:val="30"/>
        </w:rPr>
      </w:pPr>
      <w:r w:rsidDel="00000000" w:rsidR="00000000" w:rsidRPr="00000000">
        <w:rPr>
          <w:rtl w:val="0"/>
        </w:rPr>
      </w:r>
    </w:p>
    <w:p w:rsidR="00000000" w:rsidDel="00000000" w:rsidP="00000000" w:rsidRDefault="00000000" w:rsidRPr="00000000" w14:paraId="0000003A">
      <w:pPr>
        <w:rPr>
          <w:rFonts w:ascii="Libre Baskerville" w:cs="Libre Baskerville" w:eastAsia="Libre Baskerville" w:hAnsi="Libre Baskerville"/>
          <w:sz w:val="30"/>
          <w:szCs w:val="30"/>
        </w:rPr>
      </w:pPr>
      <w:r w:rsidDel="00000000" w:rsidR="00000000" w:rsidRPr="00000000">
        <w:rPr>
          <w:rtl w:val="0"/>
        </w:rPr>
      </w:r>
    </w:p>
    <w:p w:rsidR="00000000" w:rsidDel="00000000" w:rsidP="00000000" w:rsidRDefault="00000000" w:rsidRPr="00000000" w14:paraId="0000003B">
      <w:pPr>
        <w:rPr>
          <w:rFonts w:ascii="Libre Baskerville" w:cs="Libre Baskerville" w:eastAsia="Libre Baskerville" w:hAnsi="Libre Baskerville"/>
          <w:sz w:val="30"/>
          <w:szCs w:val="30"/>
        </w:rPr>
      </w:pPr>
      <w:r w:rsidDel="00000000" w:rsidR="00000000" w:rsidRPr="00000000">
        <w:rPr>
          <w:rtl w:val="0"/>
        </w:rPr>
      </w:r>
    </w:p>
    <w:tbl>
      <w:tblPr>
        <w:tblStyle w:val="Table6"/>
        <w:tblW w:w="99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3"/>
        <w:tblGridChange w:id="0">
          <w:tblGrid>
            <w:gridCol w:w="9963"/>
          </w:tblGrid>
        </w:tblGridChange>
      </w:tblGrid>
      <w:tr>
        <w:tc>
          <w:tcPr>
            <w:shd w:fill="bfbfbf" w:val="clear"/>
          </w:tcPr>
          <w:p w:rsidR="00000000" w:rsidDel="00000000" w:rsidP="00000000" w:rsidRDefault="00000000" w:rsidRPr="00000000" w14:paraId="0000003C">
            <w:pPr>
              <w:tabs>
                <w:tab w:val="center" w:pos="4320"/>
                <w:tab w:val="right" w:pos="8640"/>
              </w:tabs>
              <w:rPr>
                <w:rFonts w:ascii="Libre Baskerville" w:cs="Libre Baskerville" w:eastAsia="Libre Baskerville" w:hAnsi="Libre Baskerville"/>
                <w:b w:val="1"/>
                <w:color w:val="000000"/>
                <w:sz w:val="30"/>
                <w:szCs w:val="30"/>
              </w:rPr>
            </w:pPr>
            <w:r w:rsidDel="00000000" w:rsidR="00000000" w:rsidRPr="00000000">
              <w:rPr>
                <w:rFonts w:ascii="Libre Baskerville" w:cs="Libre Baskerville" w:eastAsia="Libre Baskerville" w:hAnsi="Libre Baskerville"/>
                <w:b w:val="1"/>
                <w:color w:val="000000"/>
                <w:sz w:val="30"/>
                <w:szCs w:val="30"/>
                <w:rtl w:val="0"/>
              </w:rPr>
              <w:t xml:space="preserve">Declaration:</w:t>
            </w:r>
          </w:p>
        </w:tc>
      </w:tr>
    </w:tbl>
    <w:p w:rsidR="00000000" w:rsidDel="00000000" w:rsidP="00000000" w:rsidRDefault="00000000" w:rsidRPr="00000000" w14:paraId="0000003D">
      <w:pPr>
        <w:tabs>
          <w:tab w:val="left" w:pos="90"/>
        </w:tabs>
        <w:rPr>
          <w:i w:val="1"/>
          <w:sz w:val="4"/>
          <w:szCs w:val="4"/>
        </w:rPr>
      </w:pPr>
      <w:r w:rsidDel="00000000" w:rsidR="00000000" w:rsidRPr="00000000">
        <w:rPr>
          <w:rtl w:val="0"/>
        </w:rPr>
      </w:r>
    </w:p>
    <w:p w:rsidR="00000000" w:rsidDel="00000000" w:rsidP="00000000" w:rsidRDefault="00000000" w:rsidRPr="00000000" w14:paraId="0000003E">
      <w:pPr>
        <w:tabs>
          <w:tab w:val="left" w:pos="90"/>
        </w:tabs>
        <w:rPr>
          <w:rFonts w:ascii="Libre Baskerville" w:cs="Libre Baskerville" w:eastAsia="Libre Baskerville" w:hAnsi="Libre Baskerville"/>
          <w:sz w:val="30"/>
          <w:szCs w:val="30"/>
        </w:rPr>
      </w:pPr>
      <w:r w:rsidDel="00000000" w:rsidR="00000000" w:rsidRPr="00000000">
        <w:rPr>
          <w:rtl w:val="0"/>
        </w:rPr>
      </w:r>
    </w:p>
    <w:p w:rsidR="00000000" w:rsidDel="00000000" w:rsidP="00000000" w:rsidRDefault="00000000" w:rsidRPr="00000000" w14:paraId="0000003F">
      <w:pPr>
        <w:tabs>
          <w:tab w:val="left" w:pos="90"/>
        </w:tabs>
        <w:rPr>
          <w:i w:val="1"/>
          <w:sz w:val="30"/>
          <w:szCs w:val="30"/>
        </w:rPr>
      </w:pPr>
      <w:r w:rsidDel="00000000" w:rsidR="00000000" w:rsidRPr="00000000">
        <w:rPr>
          <w:rFonts w:ascii="Libre Baskerville" w:cs="Libre Baskerville" w:eastAsia="Libre Baskerville" w:hAnsi="Libre Baskerville"/>
          <w:sz w:val="30"/>
          <w:szCs w:val="30"/>
          <w:rtl w:val="0"/>
        </w:rPr>
        <w:t xml:space="preserve">I do hereby declare that the above information is true and correct to the best of my knowledge</w:t>
      </w:r>
      <w:r w:rsidDel="00000000" w:rsidR="00000000" w:rsidRPr="00000000">
        <w:rPr>
          <w:i w:val="1"/>
          <w:sz w:val="30"/>
          <w:szCs w:val="30"/>
          <w:rtl w:val="0"/>
        </w:rPr>
        <w:t xml:space="preserve">.</w:t>
      </w:r>
    </w:p>
    <w:p w:rsidR="00000000" w:rsidDel="00000000" w:rsidP="00000000" w:rsidRDefault="00000000" w:rsidRPr="00000000" w14:paraId="00000040">
      <w:pPr>
        <w:tabs>
          <w:tab w:val="left" w:pos="90"/>
        </w:tabs>
        <w:rPr>
          <w:i w:val="1"/>
          <w:sz w:val="30"/>
          <w:szCs w:val="30"/>
        </w:rPr>
      </w:pPr>
      <w:r w:rsidDel="00000000" w:rsidR="00000000" w:rsidRPr="00000000">
        <w:rPr>
          <w:rtl w:val="0"/>
        </w:rPr>
      </w:r>
    </w:p>
    <w:p w:rsidR="00000000" w:rsidDel="00000000" w:rsidP="00000000" w:rsidRDefault="00000000" w:rsidRPr="00000000" w14:paraId="00000041">
      <w:pPr>
        <w:tabs>
          <w:tab w:val="left" w:pos="90"/>
        </w:tabs>
        <w:rPr>
          <w:i w:val="1"/>
          <w:sz w:val="30"/>
          <w:szCs w:val="30"/>
        </w:rPr>
      </w:pPr>
      <w:bookmarkStart w:colFirst="0" w:colLast="0" w:name="_gjdgxs" w:id="0"/>
      <w:bookmarkEnd w:id="0"/>
      <w:r w:rsidDel="00000000" w:rsidR="00000000" w:rsidRPr="00000000">
        <w:rPr>
          <w:rtl w:val="0"/>
        </w:rPr>
      </w:r>
    </w:p>
    <w:p w:rsidR="00000000" w:rsidDel="00000000" w:rsidP="00000000" w:rsidRDefault="00000000" w:rsidRPr="00000000" w14:paraId="00000042">
      <w:pPr>
        <w:tabs>
          <w:tab w:val="left" w:pos="90"/>
        </w:tabs>
        <w:rPr>
          <w:b w:val="1"/>
          <w:i w:val="1"/>
          <w:sz w:val="30"/>
          <w:szCs w:val="30"/>
        </w:rPr>
      </w:pPr>
      <w:r w:rsidDel="00000000" w:rsidR="00000000" w:rsidRPr="00000000">
        <w:rPr>
          <w:rtl w:val="0"/>
        </w:rPr>
      </w:r>
    </w:p>
    <w:p w:rsidR="00000000" w:rsidDel="00000000" w:rsidP="00000000" w:rsidRDefault="00000000" w:rsidRPr="00000000" w14:paraId="00000043">
      <w:pPr>
        <w:tabs>
          <w:tab w:val="left" w:pos="90"/>
        </w:tabs>
        <w:rPr>
          <w:b w:val="1"/>
          <w:i w:val="1"/>
          <w:sz w:val="30"/>
          <w:szCs w:val="30"/>
        </w:rPr>
      </w:pPr>
      <w:r w:rsidDel="00000000" w:rsidR="00000000" w:rsidRPr="00000000">
        <w:rPr>
          <w:rtl w:val="0"/>
        </w:rPr>
      </w:r>
    </w:p>
    <w:p w:rsidR="00000000" w:rsidDel="00000000" w:rsidP="00000000" w:rsidRDefault="00000000" w:rsidRPr="00000000" w14:paraId="00000044">
      <w:pPr>
        <w:spacing w:line="276" w:lineRule="auto"/>
        <w:ind w:firstLine="360"/>
        <w:rPr>
          <w:rFonts w:ascii="Libre Baskerville" w:cs="Libre Baskerville" w:eastAsia="Libre Baskerville" w:hAnsi="Libre Baskerville"/>
          <w:b w:val="1"/>
          <w:sz w:val="12"/>
          <w:szCs w:val="12"/>
        </w:rPr>
      </w:pPr>
      <w:r w:rsidDel="00000000" w:rsidR="00000000" w:rsidRPr="00000000">
        <w:rPr>
          <w:rFonts w:ascii="Libre Baskerville" w:cs="Libre Baskerville" w:eastAsia="Libre Baskerville" w:hAnsi="Libre Baskerville"/>
          <w:b w:val="1"/>
          <w:sz w:val="30"/>
          <w:szCs w:val="30"/>
          <w:rtl w:val="0"/>
        </w:rPr>
        <w:t xml:space="preserve">Date:................</w:t>
        <w:tab/>
        <w:tab/>
        <w:tab/>
        <w:tab/>
        <w:tab/>
        <w:t xml:space="preserve">   </w:t>
      </w:r>
      <w:r w:rsidDel="00000000" w:rsidR="00000000" w:rsidRPr="00000000">
        <w:rPr>
          <w:rFonts w:ascii="Libre Baskerville" w:cs="Libre Baskerville" w:eastAsia="Libre Baskerville" w:hAnsi="Libre Baskerville"/>
          <w:b w:val="1"/>
          <w:sz w:val="26"/>
          <w:szCs w:val="26"/>
          <w:rtl w:val="0"/>
        </w:rPr>
        <w:t xml:space="preserve">      </w:t>
      </w:r>
      <w:r w:rsidDel="00000000" w:rsidR="00000000" w:rsidRPr="00000000">
        <w:rPr>
          <w:rFonts w:ascii="Libre Baskerville" w:cs="Libre Baskerville" w:eastAsia="Libre Baskerville" w:hAnsi="Libre Baskerville"/>
          <w:b w:val="1"/>
          <w:sz w:val="32"/>
          <w:szCs w:val="32"/>
          <w:rtl w:val="0"/>
        </w:rPr>
        <w:t xml:space="preserve">Naimur Rahman Niloy</w:t>
      </w:r>
      <w:r w:rsidDel="00000000" w:rsidR="00000000" w:rsidRPr="00000000">
        <w:rPr>
          <w:rtl w:val="0"/>
        </w:rPr>
      </w:r>
      <w:r w:rsidDel="00000000" w:rsidR="00000000" w:rsidRPr="00000000">
        <w:pict>
          <v:shape id="_x0000_s1030" style="position:absolute;left:0;text-align:left;margin-left:302.5pt;margin-top:-0.3pt;width:191.25pt;height:.05pt;z-index:251657216;mso-position-horizontal:absolute;mso-position-vertical:absolute;mso-position-horizontal-relative:margin;mso-position-vertical-relative:text;" o:connectortype="straight" type="#_x0000_t32"/>
        </w:pict>
      </w:r>
    </w:p>
    <w:p w:rsidR="00000000" w:rsidDel="00000000" w:rsidP="00000000" w:rsidRDefault="00000000" w:rsidRPr="00000000" w14:paraId="00000045">
      <w:pPr>
        <w:spacing w:line="276" w:lineRule="auto"/>
        <w:rPr>
          <w:rFonts w:ascii="Libre Baskerville" w:cs="Libre Baskerville" w:eastAsia="Libre Baskerville" w:hAnsi="Libre Baskerville"/>
          <w:b w:val="1"/>
          <w:smallCaps w:val="1"/>
          <w:sz w:val="28"/>
          <w:szCs w:val="28"/>
        </w:rPr>
      </w:pPr>
      <w:r w:rsidDel="00000000" w:rsidR="00000000" w:rsidRPr="00000000">
        <w:rPr>
          <w:rtl w:val="0"/>
        </w:rPr>
      </w:r>
    </w:p>
    <w:sectPr>
      <w:footerReference r:id="rId7" w:type="default"/>
      <w:pgSz w:h="16839" w:w="11907"/>
      <w:pgMar w:bottom="99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re Baskerville"/>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3A0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57B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qFormat w:val="1"/>
    <w:rsid w:val="00157B9D"/>
    <w:rPr>
      <w:rFonts w:ascii="Calibri" w:hAnsi="Calibri"/>
      <w:sz w:val="22"/>
      <w:szCs w:val="22"/>
    </w:rPr>
  </w:style>
  <w:style w:type="paragraph" w:styleId="Header">
    <w:name w:val="header"/>
    <w:basedOn w:val="Normal"/>
    <w:rsid w:val="00157B9D"/>
    <w:pPr>
      <w:tabs>
        <w:tab w:val="center" w:pos="4320"/>
        <w:tab w:val="right" w:pos="8640"/>
      </w:tabs>
    </w:pPr>
  </w:style>
  <w:style w:type="paragraph" w:styleId="Footer">
    <w:name w:val="footer"/>
    <w:basedOn w:val="Normal"/>
    <w:rsid w:val="00157B9D"/>
    <w:pPr>
      <w:tabs>
        <w:tab w:val="center" w:pos="4320"/>
        <w:tab w:val="right" w:pos="8640"/>
      </w:tabs>
    </w:pPr>
  </w:style>
  <w:style w:type="paragraph" w:styleId="ListParagraph">
    <w:name w:val="List Paragraph"/>
    <w:basedOn w:val="Normal"/>
    <w:uiPriority w:val="34"/>
    <w:qFormat w:val="1"/>
    <w:rsid w:val="00671E23"/>
    <w:pPr>
      <w:spacing w:after="200" w:line="276" w:lineRule="auto"/>
      <w:ind w:left="720"/>
      <w:contextualSpacing w:val="1"/>
    </w:pPr>
    <w:rPr>
      <w:rFonts w:ascii="Calibri" w:hAnsi="Calibri"/>
      <w:sz w:val="22"/>
      <w:szCs w:val="22"/>
    </w:rPr>
  </w:style>
  <w:style w:type="paragraph" w:styleId="BalloonText">
    <w:name w:val="Balloon Text"/>
    <w:basedOn w:val="Normal"/>
    <w:link w:val="BalloonTextChar"/>
    <w:uiPriority w:val="99"/>
    <w:semiHidden w:val="1"/>
    <w:unhideWhenUsed w:val="1"/>
    <w:rsid w:val="00366C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6C07"/>
    <w:rPr>
      <w:rFonts w:ascii="Tahoma" w:cs="Tahoma" w:hAnsi="Tahoma"/>
      <w:sz w:val="16"/>
      <w:szCs w:val="16"/>
    </w:rPr>
  </w:style>
  <w:style w:type="character" w:styleId="Hyperlink">
    <w:name w:val="Hyperlink"/>
    <w:basedOn w:val="DefaultParagraphFont"/>
    <w:uiPriority w:val="99"/>
    <w:unhideWhenUsed w:val="1"/>
    <w:rsid w:val="008E70AC"/>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2018-05-17T07:23:00Z</dcterms:created>
  <dc:creator>News</dc:creator>
</cp:coreProperties>
</file>